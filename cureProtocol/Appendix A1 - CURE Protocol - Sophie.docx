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1604C" w14:textId="77777777" w:rsidR="009D42E2" w:rsidRDefault="009D42E2" w:rsidP="009D42E2">
      <w:pPr>
        <w:spacing w:before="100" w:beforeAutospacing="1" w:after="100" w:afterAutospacing="1"/>
        <w:jc w:val="both"/>
        <w:rPr>
          <w:rFonts w:ascii="Calibri" w:eastAsia="Calibri" w:hAnsi="Calibri" w:cs="Calibri"/>
          <w:b/>
          <w:bCs/>
          <w:color w:val="4F81BD"/>
          <w:sz w:val="28"/>
          <w:szCs w:val="28"/>
        </w:rPr>
      </w:pPr>
      <w:r>
        <w:rPr>
          <w:rFonts w:ascii="Calibri" w:eastAsia="Calibri" w:hAnsi="Calibri" w:cs="Calibri"/>
          <w:b/>
          <w:bCs/>
          <w:color w:val="4F81BD"/>
          <w:sz w:val="28"/>
          <w:szCs w:val="28"/>
        </w:rPr>
        <w:t>Sample Size Calculation</w:t>
      </w:r>
      <w:r w:rsidRPr="00193342">
        <w:rPr>
          <w:rFonts w:ascii="Calibri" w:eastAsia="Calibri" w:hAnsi="Calibri" w:cs="Calibri"/>
          <w:b/>
          <w:bCs/>
          <w:color w:val="4F81BD"/>
          <w:sz w:val="28"/>
          <w:szCs w:val="28"/>
        </w:rPr>
        <w:t>:</w:t>
      </w:r>
    </w:p>
    <w:p w14:paraId="1A084756" w14:textId="77777777" w:rsidR="009D42E2" w:rsidRPr="003870BB" w:rsidRDefault="009D42E2" w:rsidP="009D42E2">
      <w:pPr>
        <w:spacing w:after="200" w:line="276" w:lineRule="auto"/>
        <w:jc w:val="both"/>
        <w:rPr>
          <w:rFonts w:ascii="Calibri" w:eastAsia="Times New Roman" w:hAnsi="Calibri"/>
          <w:sz w:val="22"/>
          <w:lang w:val="en-US" w:eastAsia="zh-TW"/>
        </w:rPr>
      </w:pPr>
      <w:r w:rsidRPr="003870BB">
        <w:rPr>
          <w:rFonts w:ascii="Calibri" w:eastAsia="Times New Roman" w:hAnsi="Calibri"/>
          <w:sz w:val="22"/>
          <w:lang w:val="en-US" w:eastAsia="zh-TW"/>
        </w:rPr>
        <w:t xml:space="preserve">We used standard sample size calculations for a randomized control trial where the randomization is carried out at the individual patient level. Sample size estimates are based on the primary outcome of reduction in length of mechanical ventilation (LoMV). </w:t>
      </w:r>
    </w:p>
    <w:p w14:paraId="4AA56E4E" w14:textId="77777777" w:rsidR="009D42E2" w:rsidRPr="003870BB" w:rsidRDefault="009D42E2" w:rsidP="009D42E2">
      <w:pPr>
        <w:spacing w:after="200" w:line="276" w:lineRule="auto"/>
        <w:jc w:val="both"/>
        <w:rPr>
          <w:rFonts w:ascii="Calibri" w:eastAsia="Times New Roman" w:hAnsi="Calibri"/>
          <w:sz w:val="22"/>
          <w:lang w:val="en-US" w:eastAsia="zh-TW"/>
        </w:rPr>
      </w:pPr>
      <w:r w:rsidRPr="003870BB">
        <w:rPr>
          <w:rFonts w:ascii="Calibri" w:eastAsia="Times New Roman" w:hAnsi="Calibri"/>
          <w:sz w:val="22"/>
          <w:lang w:val="en-US" w:eastAsia="zh-TW"/>
        </w:rPr>
        <w:t xml:space="preserve">A clinically relevant effect size is assumed to be a 25% reduction in the LoMV. Equal allocations to the control and intervention are assumed. One-sided testing for a reduction in LoMV is assumed as only a beneficial effect is expected. A minimum power of 80% and </w:t>
      </w:r>
      <w:del w:id="0" w:author="Sophie Morton" w:date="2015-12-04T17:41:00Z">
        <w:r w:rsidRPr="003870BB" w:rsidDel="009319BC">
          <w:rPr>
            <w:rFonts w:ascii="Calibri" w:eastAsia="Times New Roman" w:hAnsi="Calibri"/>
            <w:sz w:val="22"/>
            <w:lang w:val="en-US" w:eastAsia="zh-TW"/>
          </w:rPr>
          <w:delText>one</w:delText>
        </w:r>
      </w:del>
      <w:ins w:id="1" w:author="Sophie Morton" w:date="2015-12-04T17:41:00Z">
        <w:r w:rsidR="009319BC">
          <w:rPr>
            <w:rFonts w:ascii="Calibri" w:eastAsia="Times New Roman" w:hAnsi="Calibri"/>
            <w:sz w:val="22"/>
            <w:lang w:val="en-US" w:eastAsia="zh-TW"/>
          </w:rPr>
          <w:t>d</w:t>
        </w:r>
      </w:ins>
      <w:r w:rsidRPr="003870BB">
        <w:rPr>
          <w:rFonts w:ascii="Calibri" w:eastAsia="Times New Roman" w:hAnsi="Calibri"/>
          <w:sz w:val="22"/>
          <w:lang w:val="en-US" w:eastAsia="zh-TW"/>
        </w:rPr>
        <w:t xml:space="preserve">-sided significance level of 5% is assumed below. The distribution of LoMV in the usual population is heavily skewed to the right. Hence, a Mann-Whitney-Wilcoxon rank sum test for the positive difference in between the control and intervention medians is used below. But these are consistent with a two sample t-test (on the logarithmic scale due to multiplicative reduction) and Kolmogorov-Smirnov test.  </w:t>
      </w:r>
    </w:p>
    <w:p w14:paraId="47858BCA" w14:textId="77777777" w:rsidR="009D42E2" w:rsidRPr="003870BB" w:rsidRDefault="009D42E2" w:rsidP="009D42E2">
      <w:pPr>
        <w:spacing w:after="200" w:line="276" w:lineRule="auto"/>
        <w:jc w:val="both"/>
        <w:rPr>
          <w:rFonts w:ascii="Calibri" w:eastAsia="Times New Roman" w:hAnsi="Calibri"/>
          <w:sz w:val="22"/>
          <w:lang w:val="en-US" w:eastAsia="zh-TW"/>
        </w:rPr>
      </w:pPr>
      <w:r w:rsidRPr="003870BB">
        <w:rPr>
          <w:rFonts w:ascii="Calibri" w:eastAsia="Times New Roman" w:hAnsi="Calibri"/>
          <w:sz w:val="22"/>
          <w:lang w:val="en-US" w:eastAsia="zh-TW"/>
        </w:rPr>
        <w:t>A Monte Carlo simulation study based on historical patients’ records is used to determine the minimum sample size required to identify the specified effect size, at the chosen power and significance level. Data for all mechanical ventilated patients in the Christchurch Hospital Intensive care unit (ICU) for 201</w:t>
      </w:r>
      <w:del w:id="2" w:author="Sophie Morton" w:date="2015-12-04T17:42:00Z">
        <w:r w:rsidRPr="003870BB" w:rsidDel="0080544F">
          <w:rPr>
            <w:rFonts w:ascii="Calibri" w:eastAsia="Times New Roman" w:hAnsi="Calibri"/>
            <w:sz w:val="22"/>
            <w:lang w:val="en-US" w:eastAsia="zh-TW"/>
          </w:rPr>
          <w:delText>2</w:delText>
        </w:r>
      </w:del>
      <w:ins w:id="3" w:author="Sophie Morton" w:date="2015-12-04T17:42:00Z">
        <w:r w:rsidR="0080544F">
          <w:rPr>
            <w:rFonts w:ascii="Calibri" w:eastAsia="Times New Roman" w:hAnsi="Calibri"/>
            <w:sz w:val="22"/>
            <w:lang w:val="en-US" w:eastAsia="zh-TW"/>
          </w:rPr>
          <w:t>1</w:t>
        </w:r>
      </w:ins>
      <w:del w:id="4" w:author="Sophie Morton" w:date="2015-12-04T17:43:00Z">
        <w:r w:rsidRPr="003870BB" w:rsidDel="0080544F">
          <w:rPr>
            <w:rFonts w:ascii="Calibri" w:eastAsia="Times New Roman" w:hAnsi="Calibri"/>
            <w:sz w:val="22"/>
            <w:lang w:val="en-US" w:eastAsia="zh-TW"/>
          </w:rPr>
          <w:delText xml:space="preserve"> and</w:delText>
        </w:r>
      </w:del>
      <w:ins w:id="5" w:author="Sophie Morton" w:date="2015-12-04T17:43:00Z">
        <w:r w:rsidR="0080544F">
          <w:rPr>
            <w:rFonts w:ascii="Calibri" w:eastAsia="Times New Roman" w:hAnsi="Calibri"/>
            <w:sz w:val="22"/>
            <w:lang w:val="en-US" w:eastAsia="zh-TW"/>
          </w:rPr>
          <w:t xml:space="preserve"> -</w:t>
        </w:r>
      </w:ins>
      <w:r w:rsidRPr="003870BB">
        <w:rPr>
          <w:rFonts w:ascii="Calibri" w:eastAsia="Times New Roman" w:hAnsi="Calibri"/>
          <w:sz w:val="22"/>
          <w:lang w:val="en-US" w:eastAsia="zh-TW"/>
        </w:rPr>
        <w:t xml:space="preserve"> 201</w:t>
      </w:r>
      <w:ins w:id="6" w:author="Sophie Morton" w:date="2015-12-04T17:43:00Z">
        <w:r w:rsidR="0080544F">
          <w:rPr>
            <w:rFonts w:ascii="Calibri" w:eastAsia="Times New Roman" w:hAnsi="Calibri"/>
            <w:sz w:val="22"/>
            <w:lang w:val="en-US" w:eastAsia="zh-TW"/>
          </w:rPr>
          <w:t>4</w:t>
        </w:r>
      </w:ins>
      <w:del w:id="7" w:author="Sophie Morton" w:date="2015-12-04T17:43:00Z">
        <w:r w:rsidRPr="003870BB" w:rsidDel="0080544F">
          <w:rPr>
            <w:rFonts w:ascii="Calibri" w:eastAsia="Times New Roman" w:hAnsi="Calibri"/>
            <w:sz w:val="22"/>
            <w:lang w:val="en-US" w:eastAsia="zh-TW"/>
          </w:rPr>
          <w:delText>3</w:delText>
        </w:r>
      </w:del>
      <w:r w:rsidRPr="003870BB">
        <w:rPr>
          <w:rFonts w:ascii="Calibri" w:eastAsia="Times New Roman" w:hAnsi="Calibri"/>
          <w:sz w:val="22"/>
          <w:lang w:val="en-US" w:eastAsia="zh-TW"/>
        </w:rPr>
        <w:t xml:space="preserve"> were analyzed. The patients’ APACHE 3 diagnostic code and their length of mechanical ventilation were used. </w:t>
      </w:r>
    </w:p>
    <w:p w14:paraId="69509BF9" w14:textId="77777777" w:rsidR="009D42E2" w:rsidRPr="003870BB" w:rsidRDefault="009D42E2" w:rsidP="009D42E2">
      <w:pPr>
        <w:numPr>
          <w:ilvl w:val="0"/>
          <w:numId w:val="1"/>
        </w:numPr>
        <w:spacing w:after="200" w:line="276" w:lineRule="auto"/>
        <w:contextualSpacing/>
        <w:jc w:val="both"/>
        <w:rPr>
          <w:rFonts w:ascii="Calibri" w:eastAsia="Times New Roman" w:hAnsi="Calibri"/>
          <w:sz w:val="22"/>
          <w:lang w:val="en-US" w:eastAsia="zh-TW"/>
        </w:rPr>
      </w:pPr>
      <w:r w:rsidRPr="003870BB">
        <w:rPr>
          <w:rFonts w:ascii="Calibri" w:eastAsia="Times New Roman" w:hAnsi="Calibri"/>
          <w:sz w:val="22"/>
          <w:lang w:val="en-US" w:eastAsia="zh-TW"/>
        </w:rPr>
        <w:t xml:space="preserve">A total of </w:t>
      </w:r>
      <w:del w:id="8" w:author="Sophie Morton" w:date="2015-12-04T17:43:00Z">
        <w:r w:rsidRPr="003870BB" w:rsidDel="0080544F">
          <w:rPr>
            <w:rFonts w:ascii="Calibri" w:eastAsia="Times New Roman" w:hAnsi="Calibri"/>
            <w:sz w:val="22"/>
            <w:lang w:val="en-US" w:eastAsia="zh-TW"/>
          </w:rPr>
          <w:delText>1917</w:delText>
        </w:r>
      </w:del>
      <w:ins w:id="9" w:author="Sophie Morton" w:date="2015-12-04T17:43:00Z">
        <w:r w:rsidR="0080544F">
          <w:rPr>
            <w:rFonts w:ascii="Calibri" w:eastAsia="Times New Roman" w:hAnsi="Calibri"/>
            <w:sz w:val="22"/>
            <w:lang w:val="en-US" w:eastAsia="zh-TW"/>
          </w:rPr>
          <w:t xml:space="preserve"> 5176</w:t>
        </w:r>
      </w:ins>
      <w:r w:rsidRPr="003870BB">
        <w:rPr>
          <w:rFonts w:ascii="Calibri" w:eastAsia="Times New Roman" w:hAnsi="Calibri"/>
          <w:sz w:val="22"/>
          <w:lang w:val="en-US" w:eastAsia="zh-TW"/>
        </w:rPr>
        <w:t xml:space="preserve"> patients were available</w:t>
      </w:r>
    </w:p>
    <w:p w14:paraId="547C8642" w14:textId="77777777" w:rsidR="009D42E2" w:rsidRPr="003870BB" w:rsidRDefault="009D42E2" w:rsidP="009D42E2">
      <w:pPr>
        <w:numPr>
          <w:ilvl w:val="0"/>
          <w:numId w:val="1"/>
        </w:numPr>
        <w:spacing w:after="200" w:line="276" w:lineRule="auto"/>
        <w:contextualSpacing/>
        <w:jc w:val="both"/>
        <w:rPr>
          <w:rFonts w:ascii="Calibri" w:eastAsia="Times New Roman" w:hAnsi="Calibri"/>
          <w:sz w:val="22"/>
          <w:lang w:val="en-US" w:eastAsia="zh-TW"/>
        </w:rPr>
      </w:pPr>
      <w:r w:rsidRPr="003870BB">
        <w:rPr>
          <w:rFonts w:ascii="Calibri" w:eastAsia="Times New Roman" w:hAnsi="Calibri"/>
          <w:sz w:val="22"/>
          <w:lang w:val="en-US" w:eastAsia="zh-TW"/>
        </w:rPr>
        <w:t>Exclusion criteria were imposed to obtain an estimated total sample size for the simulation. The exclusion criteria were:</w:t>
      </w:r>
    </w:p>
    <w:p w14:paraId="483773E8" w14:textId="77777777" w:rsidR="009D42E2" w:rsidRPr="003870BB" w:rsidRDefault="009D42E2" w:rsidP="009D42E2">
      <w:pPr>
        <w:numPr>
          <w:ilvl w:val="1"/>
          <w:numId w:val="1"/>
        </w:numPr>
        <w:spacing w:after="200" w:line="276" w:lineRule="auto"/>
        <w:contextualSpacing/>
        <w:jc w:val="both"/>
        <w:rPr>
          <w:rFonts w:ascii="Calibri" w:eastAsia="Times New Roman" w:hAnsi="Calibri"/>
          <w:sz w:val="22"/>
          <w:lang w:val="en-US" w:eastAsia="zh-TW"/>
        </w:rPr>
      </w:pPr>
      <w:r w:rsidRPr="003870BB">
        <w:rPr>
          <w:rFonts w:ascii="Calibri" w:eastAsia="Times New Roman" w:hAnsi="Calibri"/>
          <w:sz w:val="22"/>
          <w:lang w:val="en-US" w:eastAsia="zh-TW"/>
        </w:rPr>
        <w:t>patients who are likely to be discontinued from MV within 24 hours;</w:t>
      </w:r>
    </w:p>
    <w:p w14:paraId="126674A2" w14:textId="77777777" w:rsidR="009D42E2" w:rsidRPr="003870BB" w:rsidRDefault="009D42E2" w:rsidP="009D42E2">
      <w:pPr>
        <w:numPr>
          <w:ilvl w:val="1"/>
          <w:numId w:val="1"/>
        </w:numPr>
        <w:spacing w:after="200" w:line="276" w:lineRule="auto"/>
        <w:contextualSpacing/>
        <w:jc w:val="both"/>
        <w:rPr>
          <w:rFonts w:ascii="Calibri" w:eastAsia="Times New Roman" w:hAnsi="Calibri"/>
          <w:sz w:val="22"/>
          <w:lang w:val="en-US" w:eastAsia="zh-TW"/>
        </w:rPr>
      </w:pPr>
      <w:r w:rsidRPr="003870BB">
        <w:rPr>
          <w:rFonts w:ascii="Calibri" w:eastAsia="Times New Roman" w:hAnsi="Calibri"/>
          <w:sz w:val="22"/>
          <w:lang w:val="en-US" w:eastAsia="zh-TW"/>
        </w:rPr>
        <w:t>patients who have moderate or severe traumatic brain injury;</w:t>
      </w:r>
    </w:p>
    <w:p w14:paraId="7F952D29" w14:textId="77777777" w:rsidR="009D42E2" w:rsidRPr="003870BB" w:rsidRDefault="009D42E2" w:rsidP="009D42E2">
      <w:pPr>
        <w:numPr>
          <w:ilvl w:val="1"/>
          <w:numId w:val="1"/>
        </w:numPr>
        <w:spacing w:after="200" w:line="276" w:lineRule="auto"/>
        <w:contextualSpacing/>
        <w:jc w:val="both"/>
        <w:rPr>
          <w:rFonts w:ascii="Calibri" w:eastAsia="Times New Roman" w:hAnsi="Calibri"/>
          <w:sz w:val="22"/>
          <w:lang w:val="en-US" w:eastAsia="zh-TW"/>
        </w:rPr>
      </w:pPr>
      <w:r w:rsidRPr="003870BB">
        <w:rPr>
          <w:rFonts w:ascii="Calibri" w:eastAsia="Times New Roman" w:hAnsi="Calibri"/>
          <w:sz w:val="22"/>
          <w:lang w:val="en-US" w:eastAsia="zh-TW"/>
        </w:rPr>
        <w:t>patients who have a high or spinal cord injury with loss of motor function;</w:t>
      </w:r>
    </w:p>
    <w:p w14:paraId="18F27495" w14:textId="77777777" w:rsidR="009D42E2" w:rsidRPr="003870BB" w:rsidRDefault="009D42E2" w:rsidP="009D42E2">
      <w:pPr>
        <w:numPr>
          <w:ilvl w:val="1"/>
          <w:numId w:val="1"/>
        </w:numPr>
        <w:spacing w:after="200" w:line="276" w:lineRule="auto"/>
        <w:contextualSpacing/>
        <w:jc w:val="both"/>
        <w:rPr>
          <w:rFonts w:ascii="Calibri" w:eastAsia="Times New Roman" w:hAnsi="Calibri"/>
          <w:sz w:val="22"/>
          <w:lang w:val="en-US" w:eastAsia="zh-TW"/>
        </w:rPr>
      </w:pPr>
      <w:r w:rsidRPr="003870BB">
        <w:rPr>
          <w:rFonts w:ascii="Calibri" w:eastAsia="Times New Roman" w:hAnsi="Calibri"/>
          <w:sz w:val="22"/>
          <w:lang w:val="en-US" w:eastAsia="zh-TW"/>
        </w:rPr>
        <w:t>patients who have significant weakness from any neurological disease;</w:t>
      </w:r>
    </w:p>
    <w:p w14:paraId="286F472E" w14:textId="77777777" w:rsidR="009D42E2" w:rsidRPr="003870BB" w:rsidRDefault="009D42E2" w:rsidP="009D42E2">
      <w:pPr>
        <w:numPr>
          <w:ilvl w:val="1"/>
          <w:numId w:val="1"/>
        </w:numPr>
        <w:spacing w:after="200" w:line="276" w:lineRule="auto"/>
        <w:contextualSpacing/>
        <w:jc w:val="both"/>
        <w:rPr>
          <w:rFonts w:ascii="Calibri" w:eastAsia="Times New Roman" w:hAnsi="Calibri"/>
          <w:sz w:val="22"/>
          <w:lang w:val="en-US" w:eastAsia="zh-TW"/>
        </w:rPr>
      </w:pPr>
      <w:r w:rsidRPr="003870BB">
        <w:rPr>
          <w:rFonts w:ascii="Calibri" w:eastAsia="Times New Roman" w:hAnsi="Calibri"/>
          <w:sz w:val="22"/>
          <w:lang w:val="en-US" w:eastAsia="zh-TW"/>
        </w:rPr>
        <w:t>patients who have acute severe pancreatitis and are expected to be ventilated for more than 10 days; and</w:t>
      </w:r>
    </w:p>
    <w:p w14:paraId="500A7B63" w14:textId="77777777" w:rsidR="009D42E2" w:rsidRPr="003870BB" w:rsidRDefault="009D42E2" w:rsidP="009D42E2">
      <w:pPr>
        <w:numPr>
          <w:ilvl w:val="1"/>
          <w:numId w:val="1"/>
        </w:numPr>
        <w:spacing w:after="200" w:line="276" w:lineRule="auto"/>
        <w:contextualSpacing/>
        <w:jc w:val="both"/>
        <w:rPr>
          <w:rFonts w:ascii="Calibri" w:eastAsia="Times New Roman" w:hAnsi="Calibri"/>
          <w:sz w:val="22"/>
          <w:lang w:val="en-US" w:eastAsia="zh-TW"/>
        </w:rPr>
      </w:pPr>
      <w:r w:rsidRPr="003870BB">
        <w:rPr>
          <w:rFonts w:ascii="Calibri" w:eastAsia="Times New Roman" w:hAnsi="Calibri"/>
          <w:sz w:val="22"/>
          <w:lang w:val="en-US" w:eastAsia="zh-TW"/>
        </w:rPr>
        <w:t>patients who have asthma as the primary presenting condition.</w:t>
      </w:r>
    </w:p>
    <w:p w14:paraId="3D2C7056" w14:textId="77777777" w:rsidR="009D42E2" w:rsidRPr="003870BB" w:rsidRDefault="009D42E2" w:rsidP="009D42E2">
      <w:pPr>
        <w:numPr>
          <w:ilvl w:val="0"/>
          <w:numId w:val="1"/>
        </w:numPr>
        <w:spacing w:after="200" w:line="276" w:lineRule="auto"/>
        <w:contextualSpacing/>
        <w:jc w:val="both"/>
        <w:rPr>
          <w:rFonts w:ascii="Calibri" w:eastAsia="Times New Roman" w:hAnsi="Calibri"/>
          <w:sz w:val="22"/>
          <w:lang w:val="en-US" w:eastAsia="zh-TW"/>
        </w:rPr>
      </w:pPr>
      <w:r w:rsidRPr="003870BB">
        <w:rPr>
          <w:rFonts w:ascii="Calibri" w:eastAsia="Times New Roman" w:hAnsi="Calibri"/>
          <w:sz w:val="22"/>
          <w:lang w:val="en-US" w:eastAsia="zh-TW"/>
        </w:rPr>
        <w:t xml:space="preserve">After these exclusions </w:t>
      </w:r>
      <w:del w:id="10" w:author="Sophie Morton" w:date="2015-12-04T17:44:00Z">
        <w:r w:rsidRPr="003870BB" w:rsidDel="00F76D79">
          <w:rPr>
            <w:rFonts w:ascii="Calibri" w:eastAsia="Times New Roman" w:hAnsi="Calibri"/>
            <w:sz w:val="22"/>
            <w:lang w:val="en-US" w:eastAsia="zh-TW"/>
          </w:rPr>
          <w:delText>1022</w:delText>
        </w:r>
      </w:del>
      <w:ins w:id="11" w:author="Sophie Morton" w:date="2015-12-04T17:44:00Z">
        <w:r w:rsidR="00F76D79">
          <w:rPr>
            <w:rFonts w:ascii="Calibri" w:eastAsia="Times New Roman" w:hAnsi="Calibri"/>
            <w:sz w:val="22"/>
            <w:lang w:val="en-US" w:eastAsia="zh-TW"/>
          </w:rPr>
          <w:t xml:space="preserve"> 974</w:t>
        </w:r>
      </w:ins>
      <w:r w:rsidRPr="003870BB">
        <w:rPr>
          <w:rFonts w:ascii="Calibri" w:eastAsia="Times New Roman" w:hAnsi="Calibri"/>
          <w:sz w:val="22"/>
          <w:lang w:val="en-US" w:eastAsia="zh-TW"/>
        </w:rPr>
        <w:t xml:space="preserve"> patients remained. (mean(LoMV)=</w:t>
      </w:r>
      <w:ins w:id="12" w:author="Sophie Morton" w:date="2015-12-04T17:46:00Z">
        <w:r w:rsidR="00D42FE9">
          <w:rPr>
            <w:rFonts w:ascii="Calibri" w:eastAsia="Times New Roman" w:hAnsi="Calibri"/>
            <w:sz w:val="22"/>
            <w:lang w:val="en-US" w:eastAsia="zh-TW"/>
          </w:rPr>
          <w:t>5.90</w:t>
        </w:r>
      </w:ins>
      <w:del w:id="13" w:author="Sophie Morton" w:date="2015-12-04T17:46:00Z">
        <w:r w:rsidRPr="003870BB" w:rsidDel="00D42FE9">
          <w:rPr>
            <w:rFonts w:ascii="Calibri" w:eastAsia="Times New Roman" w:hAnsi="Calibri"/>
            <w:sz w:val="22"/>
            <w:lang w:val="en-US" w:eastAsia="zh-TW"/>
          </w:rPr>
          <w:delText>3.78</w:delText>
        </w:r>
      </w:del>
      <w:r w:rsidRPr="003870BB">
        <w:rPr>
          <w:rFonts w:ascii="Calibri" w:eastAsia="Times New Roman" w:hAnsi="Calibri"/>
          <w:sz w:val="22"/>
          <w:lang w:val="en-US" w:eastAsia="zh-TW"/>
        </w:rPr>
        <w:t>, sd(LoMV)=7.</w:t>
      </w:r>
      <w:ins w:id="14" w:author="Sophie Morton" w:date="2015-12-04T17:46:00Z">
        <w:r w:rsidR="00D42FE9">
          <w:rPr>
            <w:rFonts w:ascii="Calibri" w:eastAsia="Times New Roman" w:hAnsi="Calibri"/>
            <w:sz w:val="22"/>
            <w:lang w:val="en-US" w:eastAsia="zh-TW"/>
          </w:rPr>
          <w:t>62</w:t>
        </w:r>
      </w:ins>
      <w:del w:id="15" w:author="Sophie Morton" w:date="2015-12-04T17:46:00Z">
        <w:r w:rsidRPr="003870BB" w:rsidDel="00D42FE9">
          <w:rPr>
            <w:rFonts w:ascii="Calibri" w:eastAsia="Times New Roman" w:hAnsi="Calibri"/>
            <w:sz w:val="22"/>
            <w:lang w:val="en-US" w:eastAsia="zh-TW"/>
          </w:rPr>
          <w:delText>15</w:delText>
        </w:r>
      </w:del>
      <w:r w:rsidRPr="003870BB">
        <w:rPr>
          <w:rFonts w:ascii="Calibri" w:eastAsia="Times New Roman" w:hAnsi="Calibri"/>
          <w:sz w:val="22"/>
          <w:lang w:val="en-US" w:eastAsia="zh-TW"/>
        </w:rPr>
        <w:t>, median(LoMV)=</w:t>
      </w:r>
      <w:ins w:id="16" w:author="Sophie Morton" w:date="2015-12-04T17:46:00Z">
        <w:r w:rsidR="00D42FE9">
          <w:rPr>
            <w:rFonts w:ascii="Calibri" w:eastAsia="Times New Roman" w:hAnsi="Calibri"/>
            <w:sz w:val="22"/>
            <w:lang w:val="en-US" w:eastAsia="zh-TW"/>
          </w:rPr>
          <w:t>2.91</w:t>
        </w:r>
      </w:ins>
      <w:del w:id="17" w:author="Sophie Morton" w:date="2015-12-04T17:46:00Z">
        <w:r w:rsidRPr="003870BB" w:rsidDel="00D42FE9">
          <w:rPr>
            <w:rFonts w:ascii="Calibri" w:eastAsia="Times New Roman" w:hAnsi="Calibri"/>
            <w:sz w:val="22"/>
            <w:lang w:val="en-US" w:eastAsia="zh-TW"/>
          </w:rPr>
          <w:delText>1.</w:delText>
        </w:r>
        <w:commentRangeStart w:id="18"/>
        <w:r w:rsidRPr="003870BB" w:rsidDel="00D42FE9">
          <w:rPr>
            <w:rFonts w:ascii="Calibri" w:eastAsia="Times New Roman" w:hAnsi="Calibri"/>
            <w:sz w:val="22"/>
            <w:lang w:val="en-US" w:eastAsia="zh-TW"/>
          </w:rPr>
          <w:delText>08</w:delText>
        </w:r>
      </w:del>
      <w:commentRangeEnd w:id="18"/>
      <w:r w:rsidR="008312D7">
        <w:rPr>
          <w:rStyle w:val="CommentReference"/>
        </w:rPr>
        <w:commentReference w:id="18"/>
      </w:r>
      <w:r w:rsidRPr="003870BB">
        <w:rPr>
          <w:rFonts w:ascii="Calibri" w:eastAsia="Times New Roman" w:hAnsi="Calibri"/>
          <w:sz w:val="22"/>
          <w:lang w:val="en-US" w:eastAsia="zh-TW"/>
        </w:rPr>
        <w:t>)</w:t>
      </w:r>
    </w:p>
    <w:p w14:paraId="6CDE783E" w14:textId="77777777" w:rsidR="009D42E2" w:rsidRDefault="009D42E2" w:rsidP="009D42E2">
      <w:pPr>
        <w:spacing w:after="200" w:line="276" w:lineRule="auto"/>
        <w:jc w:val="both"/>
        <w:rPr>
          <w:rFonts w:ascii="Calibri" w:eastAsia="Times New Roman" w:hAnsi="Calibri"/>
          <w:sz w:val="22"/>
          <w:lang w:val="en-US" w:eastAsia="zh-TW"/>
        </w:rPr>
      </w:pPr>
    </w:p>
    <w:p w14:paraId="2DB7DD08" w14:textId="77777777" w:rsidR="009D42E2" w:rsidRPr="003870BB" w:rsidRDefault="009D42E2" w:rsidP="009D42E2">
      <w:pPr>
        <w:spacing w:after="200" w:line="276" w:lineRule="auto"/>
        <w:jc w:val="both"/>
        <w:rPr>
          <w:rFonts w:ascii="Calibri" w:eastAsia="Times New Roman" w:hAnsi="Calibri"/>
          <w:sz w:val="22"/>
          <w:lang w:val="en-US" w:eastAsia="zh-TW"/>
        </w:rPr>
      </w:pPr>
      <w:r w:rsidRPr="003870BB">
        <w:rPr>
          <w:rFonts w:ascii="Calibri" w:eastAsia="Times New Roman" w:hAnsi="Calibri"/>
          <w:sz w:val="22"/>
          <w:lang w:val="en-US" w:eastAsia="zh-TW"/>
        </w:rPr>
        <w:t>It is important that all patients who are likely to discontinued from MV in less than 24 hours can be identified in the allocations and excluded from the trial. Inclusion of these individuals leads to approximately a tripling of the required sample size, to achieve the same power and significance level for the prescribed effect size.</w:t>
      </w:r>
    </w:p>
    <w:p w14:paraId="01A75526" w14:textId="240B022B" w:rsidR="009D42E2" w:rsidRPr="003870BB" w:rsidRDefault="009D42E2" w:rsidP="009D42E2">
      <w:pPr>
        <w:spacing w:after="200" w:line="276" w:lineRule="auto"/>
        <w:jc w:val="both"/>
        <w:rPr>
          <w:rFonts w:ascii="Calibri" w:eastAsia="Times New Roman" w:hAnsi="Calibri"/>
          <w:sz w:val="22"/>
          <w:lang w:val="en-US" w:eastAsia="zh-TW"/>
        </w:rPr>
      </w:pPr>
      <w:r w:rsidRPr="003870BB">
        <w:rPr>
          <w:rFonts w:ascii="Calibri" w:eastAsia="Times New Roman" w:hAnsi="Calibri"/>
          <w:sz w:val="22"/>
          <w:lang w:val="en-US" w:eastAsia="zh-TW"/>
        </w:rPr>
        <w:t xml:space="preserve">Further, patients who are expected to require long term MV (who are not excluded by the other criteria listed above) must also be retained. A-priori identification and exclusion of such long term MV patients (e.g. those likely to require more than </w:t>
      </w:r>
      <w:del w:id="19" w:author="Sophie Morton" w:date="2015-12-04T17:47:00Z">
        <w:r w:rsidRPr="003870BB" w:rsidDel="008312D7">
          <w:rPr>
            <w:rFonts w:ascii="Calibri" w:eastAsia="Times New Roman" w:hAnsi="Calibri"/>
            <w:sz w:val="22"/>
            <w:lang w:val="en-US" w:eastAsia="zh-TW"/>
          </w:rPr>
          <w:delText xml:space="preserve">15 </w:delText>
        </w:r>
      </w:del>
      <w:ins w:id="20" w:author="Sophie Morton" w:date="2015-12-04T17:47:00Z">
        <w:del w:id="21" w:author="Chiew Yeong Shiong" w:date="2015-12-16T08:58:00Z">
          <w:r w:rsidR="008312D7" w:rsidDel="009B38F4">
            <w:rPr>
              <w:rFonts w:ascii="Calibri" w:eastAsia="Times New Roman" w:hAnsi="Calibri"/>
              <w:sz w:val="22"/>
              <w:lang w:val="en-US" w:eastAsia="zh-TW"/>
            </w:rPr>
            <w:delText>28(?)</w:delText>
          </w:r>
          <w:r w:rsidR="008312D7" w:rsidRPr="003870BB" w:rsidDel="009B38F4">
            <w:rPr>
              <w:rFonts w:ascii="Calibri" w:eastAsia="Times New Roman" w:hAnsi="Calibri"/>
              <w:sz w:val="22"/>
              <w:lang w:val="en-US" w:eastAsia="zh-TW"/>
            </w:rPr>
            <w:delText xml:space="preserve"> </w:delText>
          </w:r>
        </w:del>
      </w:ins>
      <w:ins w:id="22" w:author="Chiew Yeong Shiong" w:date="2015-12-16T08:58:00Z">
        <w:r w:rsidR="009B38F4">
          <w:rPr>
            <w:rFonts w:ascii="Calibri" w:eastAsia="Times New Roman" w:hAnsi="Calibri"/>
            <w:sz w:val="22"/>
            <w:lang w:val="en-US" w:eastAsia="zh-TW"/>
          </w:rPr>
          <w:t xml:space="preserve">15 </w:t>
        </w:r>
      </w:ins>
      <w:bookmarkStart w:id="23" w:name="_GoBack"/>
      <w:bookmarkEnd w:id="23"/>
      <w:r w:rsidRPr="003870BB">
        <w:rPr>
          <w:rFonts w:ascii="Calibri" w:eastAsia="Times New Roman" w:hAnsi="Calibri"/>
          <w:sz w:val="22"/>
          <w:lang w:val="en-US" w:eastAsia="zh-TW"/>
        </w:rPr>
        <w:t xml:space="preserve">days of MV) substantially reduces the power of the test, leading to needing a sample size orders of magnitude higher to achieve the same power and significance level for the prescribed effect size. </w:t>
      </w:r>
    </w:p>
    <w:p w14:paraId="2B567C6F" w14:textId="77777777" w:rsidR="00BD1C33" w:rsidRDefault="009D42E2" w:rsidP="0075128E">
      <w:pPr>
        <w:spacing w:after="200" w:line="276" w:lineRule="auto"/>
        <w:jc w:val="both"/>
        <w:rPr>
          <w:ins w:id="24" w:author="Sophie Morton" w:date="2015-12-04T17:48:00Z"/>
          <w:rFonts w:ascii="Calibri" w:eastAsia="Times New Roman" w:hAnsi="Calibri"/>
          <w:sz w:val="22"/>
          <w:lang w:val="en-US" w:eastAsia="zh-TW"/>
        </w:rPr>
      </w:pPr>
      <w:r w:rsidRPr="003870BB">
        <w:rPr>
          <w:rFonts w:ascii="Calibri" w:eastAsia="Times New Roman" w:hAnsi="Calibri"/>
          <w:sz w:val="22"/>
          <w:lang w:val="en-US" w:eastAsia="zh-TW"/>
        </w:rPr>
        <w:t>A minimum sample size of 1</w:t>
      </w:r>
      <w:ins w:id="25" w:author="Sophie Morton" w:date="2015-12-04T17:47:00Z">
        <w:r w:rsidR="008312D7">
          <w:rPr>
            <w:rFonts w:ascii="Calibri" w:eastAsia="Times New Roman" w:hAnsi="Calibri"/>
            <w:sz w:val="22"/>
            <w:lang w:val="en-US" w:eastAsia="zh-TW"/>
          </w:rPr>
          <w:t>6</w:t>
        </w:r>
      </w:ins>
      <w:del w:id="26" w:author="Sophie Morton" w:date="2015-12-04T17:47:00Z">
        <w:r w:rsidRPr="003870BB" w:rsidDel="008312D7">
          <w:rPr>
            <w:rFonts w:ascii="Calibri" w:eastAsia="Times New Roman" w:hAnsi="Calibri"/>
            <w:sz w:val="22"/>
            <w:lang w:val="en-US" w:eastAsia="zh-TW"/>
          </w:rPr>
          <w:delText>3</w:delText>
        </w:r>
      </w:del>
      <w:r w:rsidRPr="003870BB">
        <w:rPr>
          <w:rFonts w:ascii="Calibri" w:eastAsia="Times New Roman" w:hAnsi="Calibri"/>
          <w:sz w:val="22"/>
          <w:lang w:val="en-US" w:eastAsia="zh-TW"/>
        </w:rPr>
        <w:t>0 patients</w:t>
      </w:r>
      <w:r>
        <w:rPr>
          <w:rFonts w:ascii="Calibri" w:eastAsia="Times New Roman" w:hAnsi="Calibri"/>
          <w:sz w:val="22"/>
          <w:lang w:val="en-US" w:eastAsia="zh-TW"/>
        </w:rPr>
        <w:t xml:space="preserve"> per arm</w:t>
      </w:r>
      <w:r w:rsidRPr="003870BB">
        <w:rPr>
          <w:rFonts w:ascii="Calibri" w:eastAsia="Times New Roman" w:hAnsi="Calibri"/>
          <w:sz w:val="22"/>
          <w:lang w:val="en-US" w:eastAsia="zh-TW"/>
        </w:rPr>
        <w:t xml:space="preserve"> is required identify a 25% reduction in the median LoMV, with a power of 80% and </w:t>
      </w:r>
      <w:del w:id="27" w:author="Sophie Morton" w:date="2015-12-04T17:47:00Z">
        <w:r w:rsidRPr="003870BB" w:rsidDel="008312D7">
          <w:rPr>
            <w:rFonts w:ascii="Calibri" w:eastAsia="Times New Roman" w:hAnsi="Calibri"/>
            <w:sz w:val="22"/>
            <w:lang w:val="en-US" w:eastAsia="zh-TW"/>
          </w:rPr>
          <w:delText xml:space="preserve">one </w:delText>
        </w:r>
      </w:del>
      <w:ins w:id="28" w:author="Sophie Morton" w:date="2015-12-04T17:47:00Z">
        <w:r w:rsidR="008312D7">
          <w:rPr>
            <w:rFonts w:ascii="Calibri" w:eastAsia="Times New Roman" w:hAnsi="Calibri"/>
            <w:sz w:val="22"/>
            <w:lang w:val="en-US" w:eastAsia="zh-TW"/>
          </w:rPr>
          <w:t>double</w:t>
        </w:r>
        <w:r w:rsidR="008312D7" w:rsidRPr="003870BB">
          <w:rPr>
            <w:rFonts w:ascii="Calibri" w:eastAsia="Times New Roman" w:hAnsi="Calibri"/>
            <w:sz w:val="22"/>
            <w:lang w:val="en-US" w:eastAsia="zh-TW"/>
          </w:rPr>
          <w:t xml:space="preserve"> </w:t>
        </w:r>
      </w:ins>
      <w:r w:rsidRPr="003870BB">
        <w:rPr>
          <w:rFonts w:ascii="Calibri" w:eastAsia="Times New Roman" w:hAnsi="Calibri"/>
          <w:sz w:val="22"/>
          <w:lang w:val="en-US" w:eastAsia="zh-TW"/>
        </w:rPr>
        <w:t>sided significance level of 5%</w:t>
      </w:r>
      <w:del w:id="29" w:author="Sophie Morton" w:date="2015-12-04T17:48:00Z">
        <w:r w:rsidRPr="003870BB" w:rsidDel="00BD1C33">
          <w:rPr>
            <w:rFonts w:ascii="Calibri" w:eastAsia="Times New Roman" w:hAnsi="Calibri"/>
            <w:sz w:val="22"/>
            <w:lang w:val="en-US" w:eastAsia="zh-TW"/>
          </w:rPr>
          <w:delText>.</w:delText>
        </w:r>
      </w:del>
      <w:ins w:id="30" w:author="Sophie Morton" w:date="2015-12-04T17:48:00Z">
        <w:r w:rsidR="00BD1C33">
          <w:rPr>
            <w:rFonts w:ascii="Calibri" w:eastAsia="Times New Roman" w:hAnsi="Calibri"/>
            <w:sz w:val="22"/>
            <w:lang w:val="en-US" w:eastAsia="zh-TW"/>
          </w:rPr>
          <w:t>.</w:t>
        </w:r>
      </w:ins>
    </w:p>
    <w:p w14:paraId="407C47D1" w14:textId="024139FB" w:rsidR="00BD1C33" w:rsidRDefault="00BD1C33" w:rsidP="0075128E">
      <w:pPr>
        <w:spacing w:after="200" w:line="276" w:lineRule="auto"/>
        <w:jc w:val="both"/>
        <w:rPr>
          <w:ins w:id="31" w:author="Sophie Morton" w:date="2015-12-04T17:48:00Z"/>
          <w:rFonts w:ascii="Calibri" w:eastAsia="Times New Roman" w:hAnsi="Calibri"/>
          <w:sz w:val="22"/>
          <w:lang w:val="en-US" w:eastAsia="zh-TW"/>
        </w:rPr>
      </w:pPr>
      <w:ins w:id="32" w:author="Sophie Morton" w:date="2015-12-04T17:48:00Z">
        <w:r>
          <w:rPr>
            <w:rFonts w:ascii="Calibri" w:eastAsia="Times New Roman" w:hAnsi="Calibri"/>
            <w:sz w:val="22"/>
            <w:lang w:val="en-US" w:eastAsia="zh-TW"/>
          </w:rPr>
          <w:lastRenderedPageBreak/>
          <w:t>However, in the case of a</w:t>
        </w:r>
      </w:ins>
      <w:ins w:id="33" w:author="Sophie Morton" w:date="2015-12-04T17:49:00Z">
        <w:r w:rsidR="00207521">
          <w:rPr>
            <w:rFonts w:ascii="Calibri" w:eastAsia="Times New Roman" w:hAnsi="Calibri"/>
            <w:sz w:val="22"/>
            <w:lang w:val="en-US" w:eastAsia="zh-TW"/>
          </w:rPr>
          <w:t xml:space="preserve"> 5%</w:t>
        </w:r>
      </w:ins>
      <w:ins w:id="34" w:author="Sophie Morton" w:date="2015-12-04T17:48:00Z">
        <w:r>
          <w:rPr>
            <w:rFonts w:ascii="Calibri" w:eastAsia="Times New Roman" w:hAnsi="Calibri"/>
            <w:sz w:val="22"/>
            <w:lang w:val="en-US" w:eastAsia="zh-TW"/>
          </w:rPr>
          <w:t xml:space="preserve"> mortality rate difference </w:t>
        </w:r>
      </w:ins>
      <w:ins w:id="35" w:author="Sophie Morton" w:date="2015-12-04T17:49:00Z">
        <w:r w:rsidR="00207521">
          <w:rPr>
            <w:rFonts w:ascii="Calibri" w:eastAsia="Times New Roman" w:hAnsi="Calibri"/>
            <w:sz w:val="22"/>
            <w:lang w:val="en-US" w:eastAsia="zh-TW"/>
          </w:rPr>
          <w:t>between the two cohorts, use of the Ventilator-Free-Days outcome metric would allow for a smaller sample size of 130 patients per arm.</w:t>
        </w:r>
      </w:ins>
    </w:p>
    <w:p w14:paraId="0B7A5319" w14:textId="2FF07056" w:rsidR="006F170D" w:rsidRPr="0075128E" w:rsidRDefault="009D42E2" w:rsidP="0075128E">
      <w:pPr>
        <w:spacing w:after="200" w:line="276" w:lineRule="auto"/>
        <w:jc w:val="both"/>
        <w:rPr>
          <w:rFonts w:ascii="Calibri" w:eastAsia="Times New Roman" w:hAnsi="Calibri"/>
          <w:sz w:val="22"/>
          <w:lang w:val="en-US" w:eastAsia="zh-TW"/>
        </w:rPr>
      </w:pPr>
      <w:del w:id="36" w:author="Sophie Morton" w:date="2015-12-04T17:48:00Z">
        <w:r w:rsidRPr="003870BB" w:rsidDel="00BD1C33">
          <w:rPr>
            <w:rFonts w:ascii="Calibri" w:eastAsia="Times New Roman" w:hAnsi="Calibri"/>
            <w:sz w:val="22"/>
            <w:lang w:val="en-US" w:eastAsia="zh-TW"/>
          </w:rPr>
          <w:delText xml:space="preserve"> </w:delText>
        </w:r>
      </w:del>
    </w:p>
    <w:sectPr w:rsidR="006F170D" w:rsidRPr="007512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Sophie Morton" w:date="2015-12-04T17:46:00Z" w:initials="SM">
    <w:p w14:paraId="1F79AA36" w14:textId="77777777" w:rsidR="008312D7" w:rsidRDefault="008312D7">
      <w:pPr>
        <w:pStyle w:val="CommentText"/>
      </w:pPr>
      <w:r>
        <w:rPr>
          <w:rStyle w:val="CommentReference"/>
        </w:rPr>
        <w:annotationRef/>
      </w:r>
      <w:r>
        <w:t>The increase in mean, median is probably due to the new cohort not excluding patients with more than 28 days of MV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79AA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D548B2"/>
    <w:multiLevelType w:val="hybridMultilevel"/>
    <w:tmpl w:val="6C5A1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phie Morton">
    <w15:presenceInfo w15:providerId="None" w15:userId="Sophie Morton"/>
  </w15:person>
  <w15:person w15:author="Chiew Yeong Shiong">
    <w15:presenceInfo w15:providerId="AD" w15:userId="S-1-5-21-790525478-436374069-1343024091-515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E2"/>
    <w:rsid w:val="001C76DC"/>
    <w:rsid w:val="00207521"/>
    <w:rsid w:val="006F170D"/>
    <w:rsid w:val="0075128E"/>
    <w:rsid w:val="0080544F"/>
    <w:rsid w:val="008312D7"/>
    <w:rsid w:val="009319BC"/>
    <w:rsid w:val="009B38F4"/>
    <w:rsid w:val="009D42E2"/>
    <w:rsid w:val="00BD1C33"/>
    <w:rsid w:val="00D42FE9"/>
    <w:rsid w:val="00F76D7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E2BC"/>
  <w15:chartTrackingRefBased/>
  <w15:docId w15:val="{1E0EF5E8-0073-4CC1-AEC3-4AB89976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2E2"/>
    <w:pPr>
      <w:spacing w:after="0" w:line="240" w:lineRule="auto"/>
    </w:pPr>
    <w:rPr>
      <w:rFonts w:ascii="Times New Roman" w:eastAsia="PMingLiU"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319BC"/>
    <w:pPr>
      <w:spacing w:after="0" w:line="240" w:lineRule="auto"/>
    </w:pPr>
    <w:rPr>
      <w:rFonts w:ascii="Times New Roman" w:eastAsia="PMingLiU" w:hAnsi="Times New Roman" w:cs="Times New Roman"/>
      <w:sz w:val="20"/>
      <w:szCs w:val="20"/>
      <w:lang w:val="en-GB"/>
    </w:rPr>
  </w:style>
  <w:style w:type="paragraph" w:styleId="BalloonText">
    <w:name w:val="Balloon Text"/>
    <w:basedOn w:val="Normal"/>
    <w:link w:val="BalloonTextChar"/>
    <w:uiPriority w:val="99"/>
    <w:semiHidden/>
    <w:unhideWhenUsed/>
    <w:rsid w:val="009319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9BC"/>
    <w:rPr>
      <w:rFonts w:ascii="Segoe UI" w:eastAsia="PMingLiU" w:hAnsi="Segoe UI" w:cs="Segoe UI"/>
      <w:sz w:val="18"/>
      <w:szCs w:val="18"/>
      <w:lang w:val="en-GB"/>
    </w:rPr>
  </w:style>
  <w:style w:type="character" w:styleId="CommentReference">
    <w:name w:val="annotation reference"/>
    <w:basedOn w:val="DefaultParagraphFont"/>
    <w:uiPriority w:val="99"/>
    <w:semiHidden/>
    <w:unhideWhenUsed/>
    <w:rsid w:val="008312D7"/>
    <w:rPr>
      <w:sz w:val="16"/>
      <w:szCs w:val="16"/>
    </w:rPr>
  </w:style>
  <w:style w:type="paragraph" w:styleId="CommentText">
    <w:name w:val="annotation text"/>
    <w:basedOn w:val="Normal"/>
    <w:link w:val="CommentTextChar"/>
    <w:uiPriority w:val="99"/>
    <w:semiHidden/>
    <w:unhideWhenUsed/>
    <w:rsid w:val="008312D7"/>
  </w:style>
  <w:style w:type="character" w:customStyle="1" w:styleId="CommentTextChar">
    <w:name w:val="Comment Text Char"/>
    <w:basedOn w:val="DefaultParagraphFont"/>
    <w:link w:val="CommentText"/>
    <w:uiPriority w:val="99"/>
    <w:semiHidden/>
    <w:rsid w:val="008312D7"/>
    <w:rPr>
      <w:rFonts w:ascii="Times New Roman" w:eastAsia="PMingLiU"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312D7"/>
    <w:rPr>
      <w:b/>
      <w:bCs/>
    </w:rPr>
  </w:style>
  <w:style w:type="character" w:customStyle="1" w:styleId="CommentSubjectChar">
    <w:name w:val="Comment Subject Char"/>
    <w:basedOn w:val="CommentTextChar"/>
    <w:link w:val="CommentSubject"/>
    <w:uiPriority w:val="99"/>
    <w:semiHidden/>
    <w:rsid w:val="008312D7"/>
    <w:rPr>
      <w:rFonts w:ascii="Times New Roman" w:eastAsia="PMingLiU"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Yeong Shiong Chiew</dc:creator>
  <cp:keywords/>
  <dc:description/>
  <cp:lastModifiedBy>Chiew Yeong Shiong</cp:lastModifiedBy>
  <cp:revision>5</cp:revision>
  <dcterms:created xsi:type="dcterms:W3CDTF">2015-12-04T04:40:00Z</dcterms:created>
  <dcterms:modified xsi:type="dcterms:W3CDTF">2015-12-16T00:59:00Z</dcterms:modified>
</cp:coreProperties>
</file>